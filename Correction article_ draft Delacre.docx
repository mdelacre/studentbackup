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69CD27" w:rsidR="00562C03" w:rsidRDefault="002D0433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b/>
        </w:rPr>
      </w:pPr>
      <w:r>
        <w:rPr>
          <w:b/>
        </w:rPr>
        <w:t>CORRECTION</w:t>
      </w:r>
    </w:p>
    <w:p w14:paraId="00000002" w14:textId="77777777" w:rsidR="00562C03" w:rsidRDefault="002D0433">
      <w:pPr>
        <w:pStyle w:val="Titre1"/>
        <w:pBdr>
          <w:top w:val="nil"/>
          <w:left w:val="nil"/>
          <w:bottom w:val="nil"/>
          <w:right w:val="nil"/>
          <w:between w:val="nil"/>
        </w:pBdr>
        <w:spacing w:line="336" w:lineRule="auto"/>
      </w:pPr>
      <w:bookmarkStart w:id="0" w:name="_heading=h.gjdgxs" w:colFirst="0" w:colLast="0"/>
      <w:bookmarkEnd w:id="0"/>
      <w:r>
        <w:t>Correction: Why Psychologists Should by Default Use Welch’s t-test Instead of Student’s t-test</w:t>
      </w:r>
    </w:p>
    <w:p w14:paraId="00000003" w14:textId="77777777" w:rsidR="00562C03" w:rsidRDefault="002D0433">
      <w:pPr>
        <w:pBdr>
          <w:top w:val="nil"/>
          <w:left w:val="nil"/>
          <w:bottom w:val="nil"/>
          <w:right w:val="nil"/>
          <w:between w:val="nil"/>
        </w:pBdr>
        <w:rPr>
          <w:vertAlign w:val="superscript"/>
        </w:rPr>
      </w:pPr>
      <w:r>
        <w:t>Marie Delacre</w:t>
      </w:r>
      <w:r>
        <w:rPr>
          <w:vertAlign w:val="superscript"/>
        </w:rPr>
        <w:t>1</w:t>
      </w:r>
      <w:r>
        <w:t xml:space="preserve">, </w:t>
      </w:r>
      <w:proofErr w:type="spellStart"/>
      <w:r>
        <w:t>Daniël</w:t>
      </w:r>
      <w:proofErr w:type="spellEnd"/>
      <w:r>
        <w:t xml:space="preserve"> Lakens</w:t>
      </w:r>
      <w:r>
        <w:rPr>
          <w:vertAlign w:val="superscript"/>
        </w:rPr>
        <w:t>2</w:t>
      </w:r>
      <w:r>
        <w:t>, and Christophe Leys</w:t>
      </w:r>
      <w:r>
        <w:rPr>
          <w:vertAlign w:val="superscript"/>
        </w:rPr>
        <w:t>1</w:t>
      </w:r>
    </w:p>
    <w:p w14:paraId="00000004" w14:textId="77777777" w:rsidR="00562C03" w:rsidRDefault="00562C03">
      <w:pPr>
        <w:pBdr>
          <w:top w:val="nil"/>
          <w:left w:val="nil"/>
          <w:bottom w:val="nil"/>
          <w:right w:val="nil"/>
          <w:between w:val="nil"/>
        </w:pBdr>
        <w:rPr>
          <w:vertAlign w:val="superscript"/>
        </w:rPr>
      </w:pPr>
    </w:p>
    <w:p w14:paraId="00000005" w14:textId="77777777" w:rsidR="00562C03" w:rsidRDefault="002D0433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 xml:space="preserve">1. Université Libre de </w:t>
      </w:r>
      <w:proofErr w:type="spellStart"/>
      <w:r>
        <w:rPr>
          <w:sz w:val="18"/>
          <w:szCs w:val="18"/>
        </w:rPr>
        <w:t>Bruxelles</w:t>
      </w:r>
      <w:proofErr w:type="spellEnd"/>
      <w:r>
        <w:rPr>
          <w:sz w:val="18"/>
          <w:szCs w:val="18"/>
        </w:rPr>
        <w:t xml:space="preserve">, Service of Analysis of the Data (SAD), </w:t>
      </w:r>
      <w:proofErr w:type="spellStart"/>
      <w:r>
        <w:rPr>
          <w:sz w:val="18"/>
          <w:szCs w:val="18"/>
        </w:rPr>
        <w:t>Bruxelles</w:t>
      </w:r>
      <w:proofErr w:type="spellEnd"/>
      <w:r>
        <w:rPr>
          <w:sz w:val="18"/>
          <w:szCs w:val="18"/>
        </w:rPr>
        <w:t>, BE</w:t>
      </w:r>
    </w:p>
    <w:p w14:paraId="00000006" w14:textId="77777777" w:rsidR="00562C03" w:rsidRDefault="002D0433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Affiliation</w:t>
      </w:r>
    </w:p>
    <w:p w14:paraId="00000007" w14:textId="77777777" w:rsidR="00562C03" w:rsidRDefault="002D0433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2. Eindhoven University of Technology, Human Technology Interaction Group, Eindhoven, NL</w:t>
      </w:r>
    </w:p>
    <w:p w14:paraId="00000008" w14:textId="77777777" w:rsidR="00562C03" w:rsidRDefault="00562C03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00000009" w14:textId="77777777" w:rsidR="00562C03" w:rsidRDefault="002D0433">
      <w:pPr>
        <w:pBdr>
          <w:top w:val="nil"/>
          <w:left w:val="nil"/>
          <w:bottom w:val="nil"/>
          <w:right w:val="nil"/>
          <w:between w:val="nil"/>
        </w:pBdr>
      </w:pPr>
      <w:r>
        <w:t>Corresponding author: Marie Delacre (marie.delacre@ulb.ac.be)</w:t>
      </w:r>
    </w:p>
    <w:p w14:paraId="0000000A" w14:textId="77777777" w:rsidR="00562C03" w:rsidRDefault="00562C03">
      <w:pPr>
        <w:pBdr>
          <w:top w:val="nil"/>
          <w:left w:val="nil"/>
          <w:bottom w:val="nil"/>
          <w:right w:val="nil"/>
          <w:between w:val="nil"/>
        </w:pBdr>
      </w:pPr>
    </w:p>
    <w:p w14:paraId="0000000B" w14:textId="77777777" w:rsidR="00562C03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pict w14:anchorId="6B3FE4DC">
          <v:rect id="_x0000_i1025" style="width:0;height:1.5pt" o:hralign="center" o:hrstd="t" o:hr="t" fillcolor="#a0a0a0" stroked="f"/>
        </w:pict>
      </w:r>
    </w:p>
    <w:p w14:paraId="0000000C" w14:textId="77777777" w:rsidR="00562C03" w:rsidRDefault="002D0433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This article details a correction to: Delacre, M., </w:t>
      </w:r>
      <w:proofErr w:type="spellStart"/>
      <w:r>
        <w:t>Lakens</w:t>
      </w:r>
      <w:proofErr w:type="spellEnd"/>
      <w:r>
        <w:t xml:space="preserve">, D., &amp; Leys, C. (2017). Why Psychologists Should by Default Use Welch’s t-test Instead of Student’s t-test. </w:t>
      </w:r>
      <w:r>
        <w:rPr>
          <w:i/>
        </w:rPr>
        <w:t>International Review of Social Psychology</w:t>
      </w:r>
      <w:r>
        <w:t>, 30(1), 92–101. DOI: http://doi.org/10.5334/irsp.82</w:t>
      </w:r>
    </w:p>
    <w:p w14:paraId="0000000D" w14:textId="77777777" w:rsidR="00562C03" w:rsidRDefault="00000000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sz w:val="24"/>
          <w:szCs w:val="24"/>
        </w:rPr>
      </w:pPr>
      <w:r>
        <w:pict w14:anchorId="780CC06A">
          <v:rect id="_x0000_i1026" style="width:0;height:1.5pt" o:hralign="center" o:hrstd="t" o:hr="t" fillcolor="#a0a0a0" stroked="f"/>
        </w:pict>
      </w:r>
    </w:p>
    <w:p w14:paraId="0000000E" w14:textId="77777777" w:rsidR="00562C03" w:rsidRDefault="00562C03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sz w:val="24"/>
          <w:szCs w:val="24"/>
        </w:rPr>
      </w:pPr>
    </w:p>
    <w:p w14:paraId="0000000F" w14:textId="761583A6" w:rsidR="00562C03" w:rsidRDefault="002D0433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Correction</w:t>
      </w:r>
    </w:p>
    <w:p w14:paraId="326865FA" w14:textId="6A1CE63C" w:rsidR="008D134A" w:rsidRDefault="008D134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b/>
          <w:sz w:val="24"/>
          <w:szCs w:val="24"/>
        </w:rPr>
      </w:pPr>
    </w:p>
    <w:p w14:paraId="71B97166" w14:textId="4C338DA3" w:rsidR="008D134A" w:rsidRDefault="008D134A" w:rsidP="00776AC2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  <w:rPr>
          <w:ins w:id="1" w:author="Delacre Marie" w:date="2022-08-30T08:42:00Z"/>
        </w:rPr>
      </w:pPr>
      <w:r w:rsidRPr="009538BA">
        <w:t xml:space="preserve">Since the publication of our paper “Why Psychologists Should by Default Use Welch’s </w:t>
      </w:r>
      <w:r w:rsidRPr="00C558E4">
        <w:rPr>
          <w:i/>
          <w:iCs/>
        </w:rPr>
        <w:t>t</w:t>
      </w:r>
      <w:r w:rsidRPr="009538BA">
        <w:t xml:space="preserve">-test Instead of Student’s </w:t>
      </w:r>
      <w:r w:rsidRPr="00C558E4">
        <w:rPr>
          <w:i/>
          <w:iCs/>
        </w:rPr>
        <w:t>t</w:t>
      </w:r>
      <w:r w:rsidRPr="009538BA">
        <w:t xml:space="preserve">-test”, we have noticed several errors. </w:t>
      </w:r>
      <w:ins w:id="2" w:author="Delacre Marie" w:date="2022-08-30T08:31:00Z">
        <w:r w:rsidR="00DA07D6">
          <w:t xml:space="preserve">These </w:t>
        </w:r>
      </w:ins>
      <w:ins w:id="3" w:author="Delacre Marie" w:date="2022-08-30T08:34:00Z">
        <w:r w:rsidR="00DA07D6">
          <w:t xml:space="preserve">mistakes </w:t>
        </w:r>
      </w:ins>
      <w:ins w:id="4" w:author="Delacre Marie" w:date="2022-08-30T08:31:00Z">
        <w:r w:rsidR="00DA07D6">
          <w:t>do</w:t>
        </w:r>
      </w:ins>
      <w:ins w:id="5" w:author="Delacre Marie" w:date="2022-08-30T08:32:00Z">
        <w:r w:rsidR="00DA07D6">
          <w:t xml:space="preserve"> </w:t>
        </w:r>
      </w:ins>
      <w:ins w:id="6" w:author="Delacre Marie" w:date="2022-08-30T08:31:00Z">
        <w:r w:rsidR="00DA07D6">
          <w:t>n</w:t>
        </w:r>
      </w:ins>
      <w:ins w:id="7" w:author="Delacre Marie" w:date="2022-08-30T08:32:00Z">
        <w:r w:rsidR="00DA07D6">
          <w:t>o</w:t>
        </w:r>
      </w:ins>
      <w:ins w:id="8" w:author="Delacre Marie" w:date="2022-08-30T08:31:00Z">
        <w:r w:rsidR="00DA07D6">
          <w:t>t affect</w:t>
        </w:r>
      </w:ins>
      <w:ins w:id="9" w:author="Delacre Marie" w:date="2022-08-30T08:32:00Z">
        <w:r w:rsidR="00DA07D6">
          <w:t xml:space="preserve"> the main </w:t>
        </w:r>
      </w:ins>
      <w:ins w:id="10" w:author="Delacre Marie" w:date="2022-08-30T08:33:00Z">
        <w:r w:rsidR="00DA07D6">
          <w:t xml:space="preserve">message </w:t>
        </w:r>
      </w:ins>
      <w:ins w:id="11" w:author="Delacre Marie" w:date="2022-08-30T08:32:00Z">
        <w:r w:rsidR="00DA07D6">
          <w:t>of our ar</w:t>
        </w:r>
      </w:ins>
      <w:ins w:id="12" w:author="Delacre Marie" w:date="2022-08-30T08:33:00Z">
        <w:r w:rsidR="00DA07D6">
          <w:t xml:space="preserve">ticle </w:t>
        </w:r>
      </w:ins>
      <w:ins w:id="13" w:author="Delacre Marie" w:date="2022-08-30T08:35:00Z">
        <w:r w:rsidR="00DA07D6">
          <w:t>(</w:t>
        </w:r>
      </w:ins>
      <w:ins w:id="14" w:author="Delacre Marie" w:date="2022-08-30T08:33:00Z">
        <w:r w:rsidR="00DA07D6">
          <w:t xml:space="preserve">Welch’s </w:t>
        </w:r>
        <w:r w:rsidR="00DA07D6" w:rsidRPr="00C558E4">
          <w:rPr>
            <w:i/>
            <w:iCs/>
          </w:rPr>
          <w:t>t</w:t>
        </w:r>
        <w:r w:rsidR="00DA07D6">
          <w:t xml:space="preserve">-test should always be privileged over Student’s </w:t>
        </w:r>
        <w:r w:rsidR="00DA07D6" w:rsidRPr="00DA07D6">
          <w:rPr>
            <w:i/>
            <w:iCs/>
            <w:rPrChange w:id="15" w:author="Delacre Marie" w:date="2022-08-30T08:33:00Z">
              <w:rPr/>
            </w:rPrChange>
          </w:rPr>
          <w:t>t</w:t>
        </w:r>
        <w:r w:rsidR="00DA07D6">
          <w:t>-test</w:t>
        </w:r>
      </w:ins>
      <w:ins w:id="16" w:author="Delacre Marie" w:date="2022-08-30T08:48:00Z">
        <w:r w:rsidR="00C558E4">
          <w:t xml:space="preserve"> </w:t>
        </w:r>
        <w:r w:rsidR="00C558E4">
          <w:t>when we compare groups based on their mean</w:t>
        </w:r>
      </w:ins>
      <w:ins w:id="17" w:author="Delacre Marie" w:date="2022-08-30T08:35:00Z">
        <w:r w:rsidR="00DA07D6">
          <w:t>)</w:t>
        </w:r>
      </w:ins>
      <w:ins w:id="18" w:author="Delacre Marie" w:date="2022-08-30T08:40:00Z">
        <w:r w:rsidR="000F2759">
          <w:t xml:space="preserve">, but </w:t>
        </w:r>
      </w:ins>
      <w:ins w:id="19" w:author="Delacre Marie" w:date="2022-08-30T08:47:00Z">
        <w:r w:rsidR="00C558E4">
          <w:t xml:space="preserve">some </w:t>
        </w:r>
      </w:ins>
      <w:ins w:id="20" w:author="Delacre Marie" w:date="2022-08-30T08:46:00Z">
        <w:r w:rsidR="00C558E4">
          <w:t>led us to overgeneralize</w:t>
        </w:r>
        <w:r w:rsidR="00C558E4">
          <w:t xml:space="preserve"> </w:t>
        </w:r>
      </w:ins>
      <w:ins w:id="21" w:author="Delacre Marie" w:date="2022-08-30T08:41:00Z">
        <w:r w:rsidR="000F2759">
          <w:t xml:space="preserve">some </w:t>
        </w:r>
      </w:ins>
      <w:ins w:id="22" w:author="Delacre Marie" w:date="2022-08-30T08:40:00Z">
        <w:r w:rsidR="000F2759">
          <w:t>related findings</w:t>
        </w:r>
      </w:ins>
      <w:ins w:id="23" w:author="Delacre Marie" w:date="2022-08-30T08:42:00Z">
        <w:r w:rsidR="00EE3E49">
          <w:t xml:space="preserve"> </w:t>
        </w:r>
      </w:ins>
      <w:ins w:id="24" w:author="Delacre Marie" w:date="2022-08-30T08:47:00Z">
        <w:r w:rsidR="00C558E4">
          <w:t>and others</w:t>
        </w:r>
      </w:ins>
      <w:ins w:id="25" w:author="Delacre Marie" w:date="2022-08-30T08:43:00Z">
        <w:r w:rsidR="00EE3E49">
          <w:t xml:space="preserve"> might induce confusion going against the pedagogical aim of the article.</w:t>
        </w:r>
      </w:ins>
    </w:p>
    <w:p w14:paraId="0E02F8C3" w14:textId="04EF7EC4" w:rsidR="008D134A" w:rsidRDefault="008D134A" w:rsidP="002D0433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bCs/>
          <w:sz w:val="24"/>
          <w:szCs w:val="24"/>
        </w:rPr>
      </w:pPr>
    </w:p>
    <w:p w14:paraId="77F4923A" w14:textId="45A3CD67" w:rsidR="00062D5D" w:rsidRPr="009538BA" w:rsidRDefault="00C558E4" w:rsidP="002D2482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</w:pPr>
      <w:r>
        <w:t>T</w:t>
      </w:r>
      <w:r w:rsidR="00BB38F5" w:rsidRPr="009538BA">
        <w:t>hrough this article, we review</w:t>
      </w:r>
      <w:r w:rsidR="000648AD" w:rsidRPr="009538BA">
        <w:t>ed</w:t>
      </w:r>
      <w:r w:rsidR="00391D50" w:rsidRPr="009538BA">
        <w:t xml:space="preserve"> the differences between Welch’s </w:t>
      </w:r>
      <w:r w:rsidR="00391D50" w:rsidRPr="009538BA">
        <w:rPr>
          <w:i/>
          <w:iCs/>
        </w:rPr>
        <w:t>t</w:t>
      </w:r>
      <w:r w:rsidR="00391D50" w:rsidRPr="009538BA">
        <w:t xml:space="preserve">-test, Student’s </w:t>
      </w:r>
      <w:r w:rsidR="00391D50" w:rsidRPr="009538BA">
        <w:rPr>
          <w:i/>
          <w:iCs/>
        </w:rPr>
        <w:t>t</w:t>
      </w:r>
      <w:r w:rsidR="00391D50" w:rsidRPr="009538BA">
        <w:t xml:space="preserve">-test and Yuen’s </w:t>
      </w:r>
      <w:r w:rsidR="00391D50" w:rsidRPr="009538BA">
        <w:rPr>
          <w:i/>
          <w:iCs/>
        </w:rPr>
        <w:t>t</w:t>
      </w:r>
      <w:r w:rsidR="00391D50" w:rsidRPr="009538BA">
        <w:t>-test</w:t>
      </w:r>
      <w:r w:rsidR="00BB38F5" w:rsidRPr="009538BA">
        <w:t>. We used a simulation plan in order to compare t</w:t>
      </w:r>
      <w:r w:rsidR="00196047" w:rsidRPr="009538BA">
        <w:t>he type I and type II error rate of these three tests</w:t>
      </w:r>
      <w:r w:rsidR="00BB38F5" w:rsidRPr="009538BA">
        <w:t xml:space="preserve"> </w:t>
      </w:r>
      <w:r w:rsidR="000648AD" w:rsidRPr="009538BA">
        <w:t xml:space="preserve">when samples are extracted from different distributions that are symmetric or </w:t>
      </w:r>
      <w:r w:rsidR="00062D5D" w:rsidRPr="009538BA">
        <w:t>not</w:t>
      </w:r>
      <w:r w:rsidR="000648AD" w:rsidRPr="009538BA">
        <w:t xml:space="preserve">. </w:t>
      </w:r>
      <w:r w:rsidR="004B58C2" w:rsidRPr="009538BA">
        <w:t>In order to assess the type I error rate of the three tests, we created scenarios where two samples were extracted from populations with equal mean.</w:t>
      </w:r>
      <w:r w:rsidR="000648AD" w:rsidRPr="009538BA">
        <w:t xml:space="preserve"> </w:t>
      </w:r>
      <w:r w:rsidR="004B58C2" w:rsidRPr="009538BA">
        <w:t>U</w:t>
      </w:r>
      <w:r w:rsidR="00196047" w:rsidRPr="009538BA">
        <w:t>nfortunately</w:t>
      </w:r>
      <w:r w:rsidR="00391D50" w:rsidRPr="009538BA">
        <w:t xml:space="preserve">, </w:t>
      </w:r>
      <w:r w:rsidR="004B58C2" w:rsidRPr="009538BA">
        <w:t>this is</w:t>
      </w:r>
      <w:r w:rsidR="00196047" w:rsidRPr="009538BA">
        <w:t xml:space="preserve"> </w:t>
      </w:r>
      <w:r w:rsidR="00391D50" w:rsidRPr="009538BA">
        <w:t xml:space="preserve">not appropriate in order to assess the Type I error rate of Yuen’s </w:t>
      </w:r>
      <w:r w:rsidR="00391D50" w:rsidRPr="009538BA">
        <w:rPr>
          <w:i/>
          <w:iCs/>
        </w:rPr>
        <w:t>t</w:t>
      </w:r>
      <w:r w:rsidR="00391D50" w:rsidRPr="009538BA">
        <w:t>-test</w:t>
      </w:r>
      <w:r w:rsidR="00196047" w:rsidRPr="009538BA">
        <w:t xml:space="preserve"> whe</w:t>
      </w:r>
      <w:r w:rsidR="004B58C2" w:rsidRPr="009538BA">
        <w:t>n</w:t>
      </w:r>
      <w:r w:rsidR="00196047" w:rsidRPr="009538BA">
        <w:t xml:space="preserve"> samples </w:t>
      </w:r>
      <w:r w:rsidR="004B58C2" w:rsidRPr="009538BA">
        <w:t>are</w:t>
      </w:r>
      <w:r w:rsidR="00196047" w:rsidRPr="009538BA">
        <w:t xml:space="preserve"> extracted from asymmetric distributions. Indeed, the null hypothesis of Yuen’s </w:t>
      </w:r>
      <w:r w:rsidR="00196047" w:rsidRPr="009538BA">
        <w:rPr>
          <w:i/>
          <w:iCs/>
        </w:rPr>
        <w:t>t</w:t>
      </w:r>
      <w:r w:rsidR="00196047" w:rsidRPr="009538BA">
        <w:t>-test is that the trimmed means are equal across groups</w:t>
      </w:r>
      <w:r w:rsidR="009052BC" w:rsidRPr="009538BA">
        <w:t xml:space="preserve"> and when distributions are asymmetric, means and trimmed means differ.</w:t>
      </w:r>
      <w:r w:rsidR="002D2482" w:rsidRPr="009538BA">
        <w:t xml:space="preserve"> In conclusion, while </w:t>
      </w:r>
      <w:r w:rsidR="00062D5D" w:rsidRPr="009538BA">
        <w:t xml:space="preserve">we maintain that Welch’s </w:t>
      </w:r>
      <w:r w:rsidR="00062D5D" w:rsidRPr="009538BA">
        <w:rPr>
          <w:i/>
          <w:iCs/>
        </w:rPr>
        <w:t>t</w:t>
      </w:r>
      <w:r w:rsidR="00062D5D" w:rsidRPr="009538BA">
        <w:t xml:space="preserve">-test has a better control on type I error rate than Yuen’s </w:t>
      </w:r>
      <w:r w:rsidR="00062D5D" w:rsidRPr="009538BA">
        <w:rPr>
          <w:i/>
          <w:iCs/>
        </w:rPr>
        <w:t>t</w:t>
      </w:r>
      <w:r w:rsidR="00062D5D" w:rsidRPr="009538BA">
        <w:t xml:space="preserve">-test when populations are symmetrically distributed, we are not able to generalize our conclusion to situations where distributions are skewed. </w:t>
      </w:r>
    </w:p>
    <w:p w14:paraId="39CD6C19" w14:textId="18B8C0D8" w:rsidR="008709B0" w:rsidRPr="009538BA" w:rsidRDefault="008709B0" w:rsidP="002D2482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</w:pPr>
    </w:p>
    <w:p w14:paraId="7D82CDD1" w14:textId="375FE4EA" w:rsidR="001D4870" w:rsidRDefault="00391D50" w:rsidP="002D0433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</w:pPr>
      <w:r w:rsidRPr="009538BA">
        <w:lastRenderedPageBreak/>
        <w:t xml:space="preserve">In p.93, we </w:t>
      </w:r>
      <w:r w:rsidR="008406B1" w:rsidRPr="009538BA">
        <w:t>suggest</w:t>
      </w:r>
      <w:r w:rsidRPr="009538BA">
        <w:t xml:space="preserve"> that</w:t>
      </w:r>
      <w:r w:rsidR="008709B0" w:rsidRPr="009538BA">
        <w:t xml:space="preserve"> </w:t>
      </w:r>
      <w:r w:rsidRPr="009538BA">
        <w:t xml:space="preserve">the </w:t>
      </w:r>
      <w:r w:rsidRPr="009538BA">
        <w:rPr>
          <w:i/>
          <w:iCs/>
        </w:rPr>
        <w:t>F</w:t>
      </w:r>
      <w:r w:rsidRPr="009538BA">
        <w:t>-ratio statistic is obtained by computing</w:t>
      </w:r>
      <w:r w:rsidR="008709B0" w:rsidRPr="009538BA">
        <w:t xml:space="preserve">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2B5948" w:rsidRPr="009538BA"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B5948" w:rsidRPr="009538BA">
        <w:t xml:space="preserve"> is the sample standard deviation of the </w:t>
      </w:r>
      <w:proofErr w:type="spellStart"/>
      <w:r w:rsidR="002B5948" w:rsidRPr="009538BA">
        <w:rPr>
          <w:i/>
          <w:iCs/>
        </w:rPr>
        <w:t>j</w:t>
      </w:r>
      <w:r w:rsidR="002B5948" w:rsidRPr="009538BA">
        <w:rPr>
          <w:vertAlign w:val="superscript"/>
        </w:rPr>
        <w:t>th</w:t>
      </w:r>
      <w:proofErr w:type="spellEnd"/>
      <w:r w:rsidR="002B5948" w:rsidRPr="009538BA">
        <w:t xml:space="preserve"> group (</w:t>
      </w:r>
      <w:r w:rsidR="002B5948" w:rsidRPr="00D96F2F">
        <w:rPr>
          <w:i/>
          <w:iCs/>
        </w:rPr>
        <w:t>j</w:t>
      </w:r>
      <w:r w:rsidR="002B5948" w:rsidRPr="009538BA">
        <w:t xml:space="preserve"> = 1,2)</w:t>
      </w:r>
      <w:r w:rsidR="008406B1" w:rsidRPr="009538BA">
        <w:t xml:space="preserve">. </w:t>
      </w:r>
      <w:r w:rsidRPr="009538BA">
        <w:t>However,</w:t>
      </w:r>
      <w:r w:rsidR="0071078B" w:rsidRPr="009538BA">
        <w:t xml:space="preserve"> the </w:t>
      </w:r>
      <w:r w:rsidR="0071078B" w:rsidRPr="009538BA">
        <w:rPr>
          <w:i/>
          <w:iCs/>
        </w:rPr>
        <w:t>F</w:t>
      </w:r>
      <w:r w:rsidR="0071078B" w:rsidRPr="009538BA">
        <w:t xml:space="preserve">-ratio statistic </w:t>
      </w:r>
      <w:r w:rsidR="009538BA" w:rsidRPr="009538BA">
        <w:t xml:space="preserve">should be </w:t>
      </w:r>
      <w:r w:rsidR="0071078B" w:rsidRPr="009538BA">
        <w:t>obtained by computing</w:t>
      </w:r>
      <w:r w:rsidR="008406B1" w:rsidRPr="009538BA">
        <w:t xml:space="preserve"> the ratio between the largest and the smallest sample standard deviation</w:t>
      </w:r>
      <w:r w:rsidR="0071078B" w:rsidRPr="009538BA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max⁡(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min⁡(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="0071078B" w:rsidRPr="009538BA">
        <w:t>.</w:t>
      </w:r>
      <w:r w:rsidR="009347F2" w:rsidRPr="009538BA">
        <w:t xml:space="preserve"> </w:t>
      </w:r>
    </w:p>
    <w:p w14:paraId="5F5C416C" w14:textId="2DFA8639" w:rsidR="009538BA" w:rsidRPr="009538BA" w:rsidRDefault="009347F2" w:rsidP="002D0433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</w:pPr>
      <w:r w:rsidRPr="009538BA">
        <w:t xml:space="preserve">More importantly, </w:t>
      </w:r>
      <w:r w:rsidR="009538BA" w:rsidRPr="009538BA">
        <w:t xml:space="preserve">in </w:t>
      </w:r>
      <w:r w:rsidR="00996E6C">
        <w:t>p.93</w:t>
      </w:r>
      <w:r w:rsidR="009538BA" w:rsidRPr="009538BA">
        <w:t xml:space="preserve">, </w:t>
      </w:r>
      <w:r w:rsidRPr="009538BA">
        <w:t>we confuse</w:t>
      </w:r>
      <w:r w:rsidR="009538BA" w:rsidRPr="009538BA">
        <w:t>d</w:t>
      </w:r>
      <w:r w:rsidRPr="009538BA">
        <w:t xml:space="preserve"> </w:t>
      </w:r>
      <w:r w:rsidRPr="009538BA">
        <w:rPr>
          <w:b/>
          <w:bCs/>
          <w:i/>
          <w:iCs/>
        </w:rPr>
        <w:t>sample</w:t>
      </w:r>
      <w:r w:rsidRPr="009538BA">
        <w:t xml:space="preserve"> standard deviation and </w:t>
      </w:r>
      <w:r w:rsidRPr="009538BA">
        <w:rPr>
          <w:b/>
          <w:bCs/>
          <w:i/>
          <w:iCs/>
        </w:rPr>
        <w:t>population</w:t>
      </w:r>
      <w:r w:rsidRPr="009538BA">
        <w:t xml:space="preserve"> standard deviation in our definition of SDR. </w:t>
      </w:r>
      <w:r w:rsidR="00996E6C">
        <w:t>T</w:t>
      </w:r>
      <w:r w:rsidR="009538BA" w:rsidRPr="009538BA">
        <w:t xml:space="preserve">he SDR </w:t>
      </w:r>
      <w:r w:rsidR="00996E6C">
        <w:t xml:space="preserve">should be defined as </w:t>
      </w:r>
      <w:r w:rsidR="009538BA" w:rsidRPr="009538BA">
        <w:t xml:space="preserve">the </w:t>
      </w:r>
      <w:r w:rsidR="009538BA" w:rsidRPr="009538BA">
        <w:rPr>
          <w:b/>
          <w:bCs/>
          <w:i/>
          <w:iCs/>
        </w:rPr>
        <w:t>population</w:t>
      </w:r>
      <w:r w:rsidR="009538BA" w:rsidRPr="009538BA">
        <w:t xml:space="preserve"> standard deviation ratio. </w:t>
      </w:r>
      <w:r w:rsidRPr="009538BA">
        <w:t xml:space="preserve">We should </w:t>
      </w:r>
      <w:r w:rsidR="009538BA" w:rsidRPr="009538BA">
        <w:t xml:space="preserve">therefore </w:t>
      </w:r>
      <w:r w:rsidRPr="009538BA">
        <w:t>have written this : “</w:t>
      </w:r>
      <w:r w:rsidR="0071078B" w:rsidRPr="009538BA">
        <w:rPr>
          <w:i/>
          <w:iCs/>
        </w:rPr>
        <w:t xml:space="preserve">When SDR &gt; 1, the standard deviation of the second </w:t>
      </w:r>
      <w:r w:rsidR="0071078B" w:rsidRPr="001D4870">
        <w:rPr>
          <w:i/>
          <w:iCs/>
          <w:u w:val="single"/>
        </w:rPr>
        <w:t>population</w:t>
      </w:r>
      <w:r w:rsidR="0071078B" w:rsidRPr="009538BA">
        <w:rPr>
          <w:i/>
          <w:iCs/>
        </w:rPr>
        <w:t xml:space="preserve"> is bigger than the standard deviation of the first </w:t>
      </w:r>
      <w:r w:rsidR="0071078B" w:rsidRPr="001D4870">
        <w:rPr>
          <w:i/>
          <w:iCs/>
          <w:u w:val="single"/>
        </w:rPr>
        <w:t>population</w:t>
      </w:r>
      <w:r w:rsidR="0071078B" w:rsidRPr="009538BA">
        <w:rPr>
          <w:i/>
          <w:iCs/>
        </w:rPr>
        <w:t xml:space="preserve"> and when SD</w:t>
      </w:r>
      <w:r w:rsidR="004B44E8" w:rsidRPr="009538BA">
        <w:rPr>
          <w:i/>
          <w:iCs/>
        </w:rPr>
        <w:t>R</w:t>
      </w:r>
      <w:r w:rsidR="0071078B" w:rsidRPr="009538BA">
        <w:rPr>
          <w:i/>
          <w:iCs/>
        </w:rPr>
        <w:t xml:space="preserve"> &lt; 1, the standard deviation of the second </w:t>
      </w:r>
      <w:r w:rsidR="0071078B" w:rsidRPr="001D4870">
        <w:rPr>
          <w:i/>
          <w:iCs/>
          <w:u w:val="single"/>
        </w:rPr>
        <w:t>population</w:t>
      </w:r>
      <w:r w:rsidR="0071078B" w:rsidRPr="009538BA">
        <w:rPr>
          <w:i/>
          <w:iCs/>
        </w:rPr>
        <w:t xml:space="preserve"> is smaller</w:t>
      </w:r>
      <w:r w:rsidR="004B44E8" w:rsidRPr="009538BA">
        <w:rPr>
          <w:i/>
          <w:iCs/>
        </w:rPr>
        <w:t xml:space="preserve"> than the standard deviation of the first </w:t>
      </w:r>
      <w:r w:rsidR="004B44E8" w:rsidRPr="001D4870">
        <w:rPr>
          <w:i/>
          <w:iCs/>
          <w:u w:val="single"/>
        </w:rPr>
        <w:t>population</w:t>
      </w:r>
      <w:r w:rsidR="004B44E8" w:rsidRPr="009538BA">
        <w:rPr>
          <w:i/>
          <w:iCs/>
        </w:rPr>
        <w:t>.</w:t>
      </w:r>
      <w:r w:rsidRPr="009538BA">
        <w:t xml:space="preserve">” </w:t>
      </w:r>
      <w:r w:rsidR="001D4870">
        <w:t xml:space="preserve">The same confusion occurs later when we suggest  that </w:t>
      </w:r>
      <m:oMath>
        <m:r>
          <w:rPr>
            <w:rFonts w:ascii="Cambria Math" w:hAnsi="Cambria Math"/>
          </w:rPr>
          <m:t>SDR≈1.32</m:t>
        </m:r>
      </m:oMath>
      <w:r w:rsidR="001D4870">
        <w:t xml:space="preserve"> in Kester(1969; 1.32 is only an </w:t>
      </w:r>
      <w:r w:rsidR="001D4870" w:rsidRPr="001D4870">
        <w:rPr>
          <w:b/>
          <w:bCs/>
          <w:i/>
          <w:iCs/>
        </w:rPr>
        <w:t>estimate</w:t>
      </w:r>
      <w:r w:rsidR="001D4870">
        <w:t xml:space="preserve"> of SDR). </w:t>
      </w:r>
      <w:r w:rsidRPr="009538BA">
        <w:t>Th</w:t>
      </w:r>
      <w:r w:rsidR="001D4870">
        <w:t>e</w:t>
      </w:r>
      <w:r w:rsidRPr="009538BA">
        <w:t>s</w:t>
      </w:r>
      <w:r w:rsidR="001D4870">
        <w:t>e</w:t>
      </w:r>
      <w:r w:rsidRPr="009538BA">
        <w:t xml:space="preserve"> confusion</w:t>
      </w:r>
      <w:r w:rsidR="001D4870">
        <w:t>s</w:t>
      </w:r>
      <w:r w:rsidRPr="009538BA">
        <w:t xml:space="preserve"> does not impact our estimation</w:t>
      </w:r>
      <w:r w:rsidR="00D96F2F">
        <w:t>s</w:t>
      </w:r>
      <w:r w:rsidRPr="009538BA">
        <w:t xml:space="preserve"> of the power of </w:t>
      </w:r>
      <w:proofErr w:type="spellStart"/>
      <w:r w:rsidRPr="009538BA">
        <w:t>Leven</w:t>
      </w:r>
      <w:r w:rsidR="00767B73">
        <w:t>e</w:t>
      </w:r>
      <w:r w:rsidRPr="009538BA">
        <w:t>’s</w:t>
      </w:r>
      <w:proofErr w:type="spellEnd"/>
      <w:r w:rsidRPr="009538BA">
        <w:t xml:space="preserve"> test</w:t>
      </w:r>
      <w:r w:rsidR="009538BA" w:rsidRPr="009538BA">
        <w:t xml:space="preserve"> (see Figure 1) nor other simulations</w:t>
      </w:r>
      <w:r w:rsidRPr="009538BA">
        <w:t xml:space="preserve">, because </w:t>
      </w:r>
      <w:r w:rsidR="009538BA" w:rsidRPr="009538BA">
        <w:t>SDR was correctly defined in all our simulation scripts</w:t>
      </w:r>
      <w:r w:rsidRPr="009538BA">
        <w:t>.</w:t>
      </w:r>
    </w:p>
    <w:p w14:paraId="3FA2C9F6" w14:textId="77777777" w:rsidR="009538BA" w:rsidRDefault="009538BA" w:rsidP="002D0433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</w:pPr>
    </w:p>
    <w:p w14:paraId="6305B880" w14:textId="32A55576" w:rsidR="007435F2" w:rsidRDefault="00903582" w:rsidP="007435F2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</w:pPr>
      <w:r>
        <w:t xml:space="preserve">In </w:t>
      </w:r>
      <w:r w:rsidR="005656EF">
        <w:t>Table 1 in p.96</w:t>
      </w:r>
      <w:r>
        <w:t>, w</w:t>
      </w:r>
      <w:r w:rsidR="005656EF">
        <w:t>e mention that “</w:t>
      </w:r>
      <w:r w:rsidR="005656EF" w:rsidRPr="005656EF">
        <w:rPr>
          <w:i/>
          <w:iCs/>
        </w:rPr>
        <w:t>when both variances and sample sizes are the same in each independent group, the t-values, degrees of freedom, and the p-values in Student’s t-test and Welch’s t-test are the same</w:t>
      </w:r>
      <w:r w:rsidR="005656EF">
        <w:t xml:space="preserve">” (p.96). </w:t>
      </w:r>
      <w:r w:rsidRPr="00903582">
        <w:t>Looking back, we realize that</w:t>
      </w:r>
      <w:r>
        <w:t xml:space="preserve"> </w:t>
      </w:r>
      <w:r w:rsidR="00D96F2F">
        <w:t xml:space="preserve">readers </w:t>
      </w:r>
      <w:r w:rsidR="00E43EDF" w:rsidRPr="00E43EDF">
        <w:t>might mistakenly believe that</w:t>
      </w:r>
      <w:r w:rsidR="00E43EDF">
        <w:t xml:space="preserve"> </w:t>
      </w:r>
      <w:r w:rsidR="00E43EDF" w:rsidRPr="00E43EDF">
        <w:rPr>
          <w:i/>
          <w:iCs/>
        </w:rPr>
        <w:t>t</w:t>
      </w:r>
      <w:r w:rsidR="00E43EDF">
        <w:t xml:space="preserve">-values, degrees of freedom and </w:t>
      </w:r>
      <w:r w:rsidR="00E43EDF" w:rsidRPr="00E43EDF">
        <w:rPr>
          <w:i/>
          <w:iCs/>
        </w:rPr>
        <w:t>p</w:t>
      </w:r>
      <w:r w:rsidR="00E43EDF">
        <w:t xml:space="preserve">-values will be identical when the homoscedasticity assumption is true but actually, </w:t>
      </w:r>
      <w:r w:rsidR="00E43EDF" w:rsidRPr="00E43EDF">
        <w:rPr>
          <w:i/>
          <w:iCs/>
        </w:rPr>
        <w:t>t</w:t>
      </w:r>
      <w:r w:rsidR="00E43EDF">
        <w:t xml:space="preserve">-values, degrees of freedom and </w:t>
      </w:r>
      <w:r w:rsidR="00E43EDF" w:rsidRPr="00E43EDF">
        <w:rPr>
          <w:i/>
          <w:iCs/>
        </w:rPr>
        <w:t>p</w:t>
      </w:r>
      <w:r w:rsidR="00E43EDF">
        <w:t xml:space="preserve">-values will be identical only if </w:t>
      </w:r>
      <w:r w:rsidR="005656EF">
        <w:t xml:space="preserve">sample </w:t>
      </w:r>
      <w:r w:rsidR="005656EF" w:rsidRPr="00E43EDF">
        <w:rPr>
          <w:i/>
          <w:iCs/>
        </w:rPr>
        <w:t>estimates</w:t>
      </w:r>
      <w:r w:rsidR="005656EF">
        <w:t xml:space="preserve"> of standard deviation are identical.</w:t>
      </w:r>
      <w:r w:rsidR="00E43EDF">
        <w:t xml:space="preserve"> This information is not very relevant, </w:t>
      </w:r>
      <w:r w:rsidR="005656EF">
        <w:t>as two equal population variances could lead to unequal estimates (</w:t>
      </w:r>
      <w:r w:rsidR="00E43EDF">
        <w:t xml:space="preserve">and to a lesser extent, two unequal population variances could possibly lead to equal estimates, </w:t>
      </w:r>
      <w:r w:rsidR="00E43EDF" w:rsidRPr="00E43EDF">
        <w:t>although it is very unlikely</w:t>
      </w:r>
      <w:r w:rsidR="005656EF">
        <w:t>)</w:t>
      </w:r>
      <w:r w:rsidR="00E43EDF">
        <w:t xml:space="preserve">.  </w:t>
      </w:r>
      <w:r w:rsidRPr="00903582">
        <w:t>This example perfectly represents a mistake that we have made several times in this article:</w:t>
      </w:r>
      <w:r>
        <w:t xml:space="preserve"> </w:t>
      </w:r>
      <w:r w:rsidR="007435F2" w:rsidRPr="007435F2">
        <w:t>we have used the term "group" interchangeably to sometimes describe samples</w:t>
      </w:r>
      <w:r w:rsidR="00996E6C">
        <w:t xml:space="preserve"> and to</w:t>
      </w:r>
      <w:r w:rsidR="007435F2" w:rsidRPr="007435F2">
        <w:t xml:space="preserve"> sometimes </w:t>
      </w:r>
      <w:r w:rsidR="007435F2">
        <w:t xml:space="preserve">describe </w:t>
      </w:r>
      <w:r w:rsidR="007435F2" w:rsidRPr="007435F2">
        <w:t>populations.</w:t>
      </w:r>
      <w:r w:rsidR="007435F2">
        <w:t xml:space="preserve"> </w:t>
      </w:r>
      <w:r w:rsidR="007435F2" w:rsidRPr="007435F2">
        <w:t xml:space="preserve">From a pedagogical perspective, this can lead to confusion, which </w:t>
      </w:r>
      <w:r w:rsidR="00996E6C">
        <w:t xml:space="preserve">is very </w:t>
      </w:r>
      <w:r w:rsidR="007435F2" w:rsidRPr="007435F2">
        <w:t>problematic</w:t>
      </w:r>
      <w:r w:rsidR="007435F2">
        <w:t xml:space="preserve"> in our view</w:t>
      </w:r>
      <w:r w:rsidR="007435F2" w:rsidRPr="007435F2">
        <w:t xml:space="preserve">. </w:t>
      </w:r>
      <w:r w:rsidR="00996E6C">
        <w:t xml:space="preserve">On the other hand, </w:t>
      </w:r>
      <w:r w:rsidR="007435F2" w:rsidRPr="007435F2">
        <w:t xml:space="preserve">this does not alter our conclusions since the confusion was never committed in our </w:t>
      </w:r>
      <w:r w:rsidR="00767B73">
        <w:t xml:space="preserve">simulation </w:t>
      </w:r>
      <w:r w:rsidR="007435F2" w:rsidRPr="007435F2">
        <w:t>scripts.</w:t>
      </w:r>
    </w:p>
    <w:p w14:paraId="404FEDD7" w14:textId="632AB683" w:rsidR="00391D50" w:rsidRPr="002D0433" w:rsidRDefault="009347F2" w:rsidP="002D0433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</w:pPr>
      <w:r>
        <w:t xml:space="preserve"> </w:t>
      </w:r>
      <w:r w:rsidR="0071078B" w:rsidRPr="002D0433">
        <w:t xml:space="preserve">  </w:t>
      </w:r>
    </w:p>
    <w:p w14:paraId="2DB9EEF7" w14:textId="1BE29A16" w:rsidR="00D96F2F" w:rsidRPr="00DA3BB2" w:rsidRDefault="00776AC2" w:rsidP="002D0433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both"/>
        <w:rPr>
          <w:color w:val="000000" w:themeColor="text1"/>
        </w:rPr>
      </w:pPr>
      <w:r w:rsidRPr="00DA3BB2">
        <w:rPr>
          <w:color w:val="000000" w:themeColor="text1"/>
        </w:rPr>
        <w:t xml:space="preserve">Finally, although not visible in the article, two errors made in the simulations impacted </w:t>
      </w:r>
      <w:r w:rsidR="00DA3BB2" w:rsidRPr="00DA3BB2">
        <w:rPr>
          <w:color w:val="000000" w:themeColor="text1"/>
        </w:rPr>
        <w:t>some</w:t>
      </w:r>
      <w:r w:rsidRPr="00DA3BB2">
        <w:rPr>
          <w:color w:val="000000" w:themeColor="text1"/>
        </w:rPr>
        <w:t xml:space="preserve"> conclusions in the Additional File of the article. First, we used different </w:t>
      </w:r>
      <w:r w:rsidR="008D134A" w:rsidRPr="00DA3BB2">
        <w:rPr>
          <w:color w:val="000000" w:themeColor="text1"/>
        </w:rPr>
        <w:t xml:space="preserve">population </w:t>
      </w:r>
      <w:r w:rsidRPr="00DA3BB2">
        <w:rPr>
          <w:color w:val="000000" w:themeColor="text1"/>
        </w:rPr>
        <w:t>SD</w:t>
      </w:r>
      <w:r w:rsidR="008D134A" w:rsidRPr="00DA3BB2">
        <w:rPr>
          <w:color w:val="000000" w:themeColor="text1"/>
        </w:rPr>
        <w:t xml:space="preserve"> </w:t>
      </w:r>
      <w:r w:rsidRPr="00DA3BB2">
        <w:rPr>
          <w:color w:val="000000" w:themeColor="text1"/>
        </w:rPr>
        <w:t xml:space="preserve">when simulating </w:t>
      </w:r>
      <w:r w:rsidR="008D134A" w:rsidRPr="00DA3BB2">
        <w:rPr>
          <w:color w:val="000000" w:themeColor="text1"/>
        </w:rPr>
        <w:t xml:space="preserve">double exponential distributions than </w:t>
      </w:r>
      <w:r w:rsidRPr="00DA3BB2">
        <w:rPr>
          <w:color w:val="000000" w:themeColor="text1"/>
        </w:rPr>
        <w:t xml:space="preserve">when simulating </w:t>
      </w:r>
      <w:r w:rsidR="008D134A" w:rsidRPr="00DA3BB2">
        <w:rPr>
          <w:color w:val="000000" w:themeColor="text1"/>
        </w:rPr>
        <w:t>other distributions</w:t>
      </w:r>
      <w:r w:rsidR="00DA3BB2" w:rsidRPr="00DA3BB2">
        <w:rPr>
          <w:color w:val="000000" w:themeColor="text1"/>
        </w:rPr>
        <w:t xml:space="preserve">, </w:t>
      </w:r>
      <w:r w:rsidR="008D134A" w:rsidRPr="00DA3BB2">
        <w:rPr>
          <w:color w:val="000000" w:themeColor="text1"/>
        </w:rPr>
        <w:t>due to a confusion between lambda and sigma when using the "</w:t>
      </w:r>
      <w:proofErr w:type="spellStart"/>
      <w:r w:rsidR="008D134A" w:rsidRPr="00DA3BB2">
        <w:rPr>
          <w:color w:val="000000" w:themeColor="text1"/>
        </w:rPr>
        <w:t>rdoublex</w:t>
      </w:r>
      <w:proofErr w:type="spellEnd"/>
      <w:r w:rsidR="008D134A" w:rsidRPr="00DA3BB2">
        <w:rPr>
          <w:color w:val="000000" w:themeColor="text1"/>
        </w:rPr>
        <w:t xml:space="preserve">" function in R. This mistake had consequences on the assessment of the power of both Welch's </w:t>
      </w:r>
      <w:r w:rsidR="008D134A" w:rsidRPr="00DA3BB2">
        <w:rPr>
          <w:i/>
          <w:iCs/>
          <w:color w:val="000000" w:themeColor="text1"/>
        </w:rPr>
        <w:t>t</w:t>
      </w:r>
      <w:r w:rsidR="008D134A" w:rsidRPr="00DA3BB2">
        <w:rPr>
          <w:color w:val="000000" w:themeColor="text1"/>
        </w:rPr>
        <w:t xml:space="preserve">-test and Student's </w:t>
      </w:r>
      <w:r w:rsidR="008D134A" w:rsidRPr="00DA3BB2">
        <w:rPr>
          <w:i/>
          <w:iCs/>
          <w:color w:val="000000" w:themeColor="text1"/>
        </w:rPr>
        <w:t>t</w:t>
      </w:r>
      <w:r w:rsidR="008D134A" w:rsidRPr="00DA3BB2">
        <w:rPr>
          <w:color w:val="000000" w:themeColor="text1"/>
        </w:rPr>
        <w:t>-test</w:t>
      </w:r>
      <w:r w:rsidRPr="00DA3BB2">
        <w:rPr>
          <w:color w:val="000000" w:themeColor="text1"/>
        </w:rPr>
        <w:t xml:space="preserve">, and therefore, we erroneously claimed in the Additional File that there is a loss of power with heavy tailed distributions. This point was </w:t>
      </w:r>
      <w:r w:rsidR="00D96F2F" w:rsidRPr="00DA3BB2">
        <w:rPr>
          <w:color w:val="000000" w:themeColor="text1"/>
        </w:rPr>
        <w:t>discussed</w:t>
      </w:r>
      <w:r w:rsidRPr="00DA3BB2">
        <w:rPr>
          <w:color w:val="000000" w:themeColor="text1"/>
        </w:rPr>
        <w:t xml:space="preserve"> in </w:t>
      </w:r>
      <w:r w:rsidR="00D96F2F" w:rsidRPr="00DA3BB2">
        <w:rPr>
          <w:color w:val="000000" w:themeColor="text1"/>
        </w:rPr>
        <w:t>a later article</w:t>
      </w:r>
      <w:r w:rsidRPr="00DA3BB2">
        <w:rPr>
          <w:color w:val="000000" w:themeColor="text1"/>
        </w:rPr>
        <w:t xml:space="preserve"> </w:t>
      </w:r>
      <w:r w:rsidR="00A757A0">
        <w:rPr>
          <w:color w:val="000000" w:themeColor="text1"/>
        </w:rPr>
        <w:t xml:space="preserve">: </w:t>
      </w:r>
      <w:r w:rsidRPr="00DA3BB2">
        <w:rPr>
          <w:color w:val="000000" w:themeColor="text1"/>
        </w:rPr>
        <w:t>« </w:t>
      </w:r>
      <w:hyperlink r:id="rId6" w:history="1">
        <w:r w:rsidRPr="00DA3BB2">
          <w:rPr>
            <w:color w:val="000000" w:themeColor="text1"/>
          </w:rPr>
          <w:t>Taking Parametric Assumptions Seriously: Arguments for the Use of Welch's </w:t>
        </w:r>
        <w:r w:rsidRPr="000A70BD">
          <w:rPr>
            <w:i/>
            <w:iCs/>
            <w:color w:val="000000" w:themeColor="text1"/>
          </w:rPr>
          <w:t>F</w:t>
        </w:r>
        <w:r w:rsidRPr="00DA3BB2">
          <w:rPr>
            <w:color w:val="000000" w:themeColor="text1"/>
          </w:rPr>
          <w:t>-test instead of the Classical </w:t>
        </w:r>
        <w:r w:rsidRPr="000A70BD">
          <w:rPr>
            <w:i/>
            <w:iCs/>
            <w:color w:val="000000" w:themeColor="text1"/>
          </w:rPr>
          <w:t>F</w:t>
        </w:r>
        <w:r w:rsidRPr="00DA3BB2">
          <w:rPr>
            <w:color w:val="000000" w:themeColor="text1"/>
          </w:rPr>
          <w:t>-test in One-Way ANOVA</w:t>
        </w:r>
      </w:hyperlink>
      <w:r w:rsidRPr="00DA3BB2">
        <w:rPr>
          <w:color w:val="000000" w:themeColor="text1"/>
        </w:rPr>
        <w:t> »</w:t>
      </w:r>
      <w:r w:rsidR="00D96F2F" w:rsidRPr="00DA3BB2">
        <w:rPr>
          <w:color w:val="000000" w:themeColor="text1"/>
        </w:rPr>
        <w:t xml:space="preserve"> (Delacre et al., 2019)</w:t>
      </w:r>
      <w:r w:rsidRPr="00DA3BB2">
        <w:rPr>
          <w:color w:val="000000" w:themeColor="text1"/>
        </w:rPr>
        <w:t xml:space="preserve">. Second, </w:t>
      </w:r>
      <w:r w:rsidR="003D0FE4" w:rsidRPr="00DA3BB2">
        <w:rPr>
          <w:color w:val="000000" w:themeColor="text1"/>
        </w:rPr>
        <w:t>there were a</w:t>
      </w:r>
      <w:r w:rsidR="00D96F2F" w:rsidRPr="00DA3BB2">
        <w:rPr>
          <w:color w:val="000000" w:themeColor="text1"/>
        </w:rPr>
        <w:t>n error</w:t>
      </w:r>
      <w:r w:rsidR="003D0FE4" w:rsidRPr="00DA3BB2">
        <w:rPr>
          <w:color w:val="000000" w:themeColor="text1"/>
        </w:rPr>
        <w:t xml:space="preserve"> in </w:t>
      </w:r>
      <w:r w:rsidR="00D96F2F" w:rsidRPr="00DA3BB2">
        <w:rPr>
          <w:color w:val="000000" w:themeColor="text1"/>
        </w:rPr>
        <w:t>the script</w:t>
      </w:r>
      <w:r w:rsidR="00DA3BB2" w:rsidRPr="00DA3BB2">
        <w:rPr>
          <w:color w:val="000000" w:themeColor="text1"/>
        </w:rPr>
        <w:t>s</w:t>
      </w:r>
      <w:r w:rsidR="00D96F2F" w:rsidRPr="00DA3BB2">
        <w:rPr>
          <w:color w:val="000000" w:themeColor="text1"/>
        </w:rPr>
        <w:t xml:space="preserve"> we ran </w:t>
      </w:r>
      <w:r w:rsidR="003D0FE4" w:rsidRPr="00DA3BB2">
        <w:rPr>
          <w:color w:val="000000" w:themeColor="text1"/>
        </w:rPr>
        <w:t>in order to simulate samples extracted from chi-square distributions</w:t>
      </w:r>
      <w:ins w:id="26" w:author="Delacre Marie" w:date="2022-08-30T08:57:00Z">
        <w:r w:rsidR="00675CD9">
          <w:rPr>
            <w:color w:val="000000" w:themeColor="text1"/>
          </w:rPr>
          <w:t>. As a consequence, we cannot generalize our conclusions to scenarios where sample</w:t>
        </w:r>
      </w:ins>
      <w:ins w:id="27" w:author="Delacre Marie" w:date="2022-08-30T08:58:00Z">
        <w:r w:rsidR="00675CD9">
          <w:rPr>
            <w:color w:val="000000" w:themeColor="text1"/>
          </w:rPr>
          <w:t xml:space="preserve"> sizes differ and</w:t>
        </w:r>
      </w:ins>
      <w:ins w:id="28" w:author="Delacre Marie" w:date="2022-08-30T08:57:00Z">
        <w:r w:rsidR="00675CD9">
          <w:rPr>
            <w:color w:val="000000" w:themeColor="text1"/>
          </w:rPr>
          <w:t xml:space="preserve"> are extracted from highly skewed distributions</w:t>
        </w:r>
      </w:ins>
      <w:ins w:id="29" w:author="Delacre Marie" w:date="2022-08-30T08:58:00Z">
        <w:r w:rsidR="00675CD9">
          <w:rPr>
            <w:color w:val="000000" w:themeColor="text1"/>
          </w:rPr>
          <w:t>.</w:t>
        </w:r>
      </w:ins>
      <w:del w:id="30" w:author="Delacre Marie" w:date="2022-08-30T08:57:00Z">
        <w:r w:rsidR="000A70BD" w:rsidDel="00675CD9">
          <w:rPr>
            <w:color w:val="000000" w:themeColor="text1"/>
          </w:rPr>
          <w:delText xml:space="preserve"> </w:delText>
        </w:r>
      </w:del>
      <w:del w:id="31" w:author="Delacre Marie" w:date="2022-08-30T08:58:00Z">
        <w:r w:rsidR="00DA3BB2" w:rsidDel="00675CD9">
          <w:rPr>
            <w:color w:val="000000" w:themeColor="text1"/>
          </w:rPr>
          <w:delText>, when sample sizes differ</w:delText>
        </w:r>
        <w:r w:rsidR="003D0FE4" w:rsidRPr="00DA3BB2" w:rsidDel="00675CD9">
          <w:rPr>
            <w:color w:val="000000" w:themeColor="text1"/>
          </w:rPr>
          <w:delText>.</w:delText>
        </w:r>
      </w:del>
      <w:r w:rsidR="003D0FE4" w:rsidRPr="00DA3BB2">
        <w:rPr>
          <w:color w:val="000000" w:themeColor="text1"/>
        </w:rPr>
        <w:t xml:space="preserve"> </w:t>
      </w:r>
      <w:r w:rsidR="00DA3BB2" w:rsidRPr="00DA3BB2">
        <w:rPr>
          <w:color w:val="000000" w:themeColor="text1"/>
        </w:rPr>
        <w:t>Scrip</w:t>
      </w:r>
      <w:r w:rsidR="00767B73">
        <w:rPr>
          <w:color w:val="000000" w:themeColor="text1"/>
        </w:rPr>
        <w:t>t</w:t>
      </w:r>
      <w:r w:rsidR="00DA3BB2" w:rsidRPr="00DA3BB2">
        <w:rPr>
          <w:color w:val="000000" w:themeColor="text1"/>
        </w:rPr>
        <w:t xml:space="preserve">s were corrected and rerun, and </w:t>
      </w:r>
      <w:r w:rsidR="00A757A0">
        <w:rPr>
          <w:color w:val="000000" w:themeColor="text1"/>
        </w:rPr>
        <w:t xml:space="preserve">tables and </w:t>
      </w:r>
      <w:r w:rsidR="00DA3BB2" w:rsidRPr="00DA3BB2">
        <w:rPr>
          <w:color w:val="000000" w:themeColor="text1"/>
        </w:rPr>
        <w:t xml:space="preserve">conclusions were modified accordingly </w:t>
      </w:r>
      <w:r w:rsidR="00A757A0">
        <w:rPr>
          <w:color w:val="000000" w:themeColor="text1"/>
        </w:rPr>
        <w:t xml:space="preserve">in the Additional File </w:t>
      </w:r>
      <w:ins w:id="32" w:author="Delacre Marie" w:date="2022-08-30T08:58:00Z">
        <w:r w:rsidR="00675CD9">
          <w:rPr>
            <w:color w:val="000000" w:themeColor="text1"/>
          </w:rPr>
          <w:t xml:space="preserve">available on </w:t>
        </w:r>
      </w:ins>
      <w:ins w:id="33" w:author="Delacre Marie" w:date="2022-08-30T08:59:00Z">
        <w:r w:rsidR="00675CD9">
          <w:rPr>
            <w:color w:val="000000" w:themeColor="text1"/>
          </w:rPr>
          <w:fldChar w:fldCharType="begin"/>
        </w:r>
        <w:r w:rsidR="00675CD9">
          <w:rPr>
            <w:color w:val="000000" w:themeColor="text1"/>
          </w:rPr>
          <w:instrText xml:space="preserve"> HYPERLINK "https://github.com/mdelacre/studentbackup/blob/master/Additional%20file_Updated.docx" </w:instrText>
        </w:r>
        <w:r w:rsidR="00675CD9">
          <w:rPr>
            <w:color w:val="000000" w:themeColor="text1"/>
          </w:rPr>
        </w:r>
        <w:r w:rsidR="00675CD9">
          <w:rPr>
            <w:color w:val="000000" w:themeColor="text1"/>
          </w:rPr>
          <w:fldChar w:fldCharType="separate"/>
        </w:r>
        <w:proofErr w:type="spellStart"/>
        <w:r w:rsidR="00675CD9" w:rsidRPr="00675CD9">
          <w:rPr>
            <w:rStyle w:val="Lienhypertexte"/>
          </w:rPr>
          <w:t>Gith</w:t>
        </w:r>
        <w:r w:rsidR="00675CD9" w:rsidRPr="00675CD9">
          <w:rPr>
            <w:rStyle w:val="Lienhypertexte"/>
          </w:rPr>
          <w:t>u</w:t>
        </w:r>
        <w:r w:rsidR="00675CD9" w:rsidRPr="00675CD9">
          <w:rPr>
            <w:rStyle w:val="Lienhypertexte"/>
          </w:rPr>
          <w:t>b</w:t>
        </w:r>
        <w:proofErr w:type="spellEnd"/>
        <w:r w:rsidR="00675CD9">
          <w:rPr>
            <w:color w:val="000000" w:themeColor="text1"/>
          </w:rPr>
          <w:fldChar w:fldCharType="end"/>
        </w:r>
      </w:ins>
      <w:ins w:id="34" w:author="Delacre Marie" w:date="2022-08-30T09:00:00Z">
        <w:r w:rsidR="00675CD9">
          <w:rPr>
            <w:color w:val="000000" w:themeColor="text1"/>
          </w:rPr>
          <w:t xml:space="preserve"> (</w:t>
        </w:r>
      </w:ins>
      <w:ins w:id="35" w:author="Delacre Marie" w:date="2022-08-30T09:01:00Z">
        <w:r w:rsidR="00675CD9" w:rsidRPr="00675CD9">
          <w:rPr>
            <w:color w:val="000000" w:themeColor="text1"/>
          </w:rPr>
          <w:t>changes from the original version on the IRSP website are indicated in blue</w:t>
        </w:r>
      </w:ins>
      <w:ins w:id="36" w:author="Delacre Marie" w:date="2022-08-30T09:00:00Z">
        <w:r w:rsidR="00675CD9">
          <w:rPr>
            <w:color w:val="000000" w:themeColor="text1"/>
          </w:rPr>
          <w:t>)</w:t>
        </w:r>
      </w:ins>
      <w:ins w:id="37" w:author="Delacre Marie" w:date="2022-08-30T08:58:00Z">
        <w:r w:rsidR="00675CD9">
          <w:rPr>
            <w:color w:val="000000" w:themeColor="text1"/>
          </w:rPr>
          <w:t>.</w:t>
        </w:r>
      </w:ins>
    </w:p>
    <w:p w14:paraId="48CF3653" w14:textId="77777777" w:rsidR="008D134A" w:rsidRDefault="008D134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sz w:val="24"/>
          <w:szCs w:val="24"/>
        </w:rPr>
      </w:pPr>
    </w:p>
    <w:p w14:paraId="00000016" w14:textId="77777777" w:rsidR="00562C03" w:rsidRDefault="002D0433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Competing interests</w:t>
      </w:r>
    </w:p>
    <w:p w14:paraId="00000017" w14:textId="51E2CFEA" w:rsidR="00562C03" w:rsidRDefault="002D0433">
      <w:pPr>
        <w:pBdr>
          <w:top w:val="nil"/>
          <w:left w:val="nil"/>
          <w:bottom w:val="nil"/>
          <w:right w:val="nil"/>
          <w:between w:val="nil"/>
        </w:pBdr>
      </w:pPr>
      <w:r>
        <w:rPr>
          <w:highlight w:val="yellow"/>
        </w:rPr>
        <w:t>[Competing Interests statement]</w:t>
      </w:r>
      <w:r w:rsidR="0041382B" w:rsidRPr="0041382B">
        <w:rPr>
          <w:b/>
          <w:bCs/>
          <w:color w:val="FF0000"/>
        </w:rPr>
        <w:t xml:space="preserve"> I guess there is no Competing Interests ?</w:t>
      </w:r>
    </w:p>
    <w:p w14:paraId="00000018" w14:textId="77777777" w:rsidR="00562C03" w:rsidRDefault="00562C03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sz w:val="24"/>
          <w:szCs w:val="24"/>
        </w:rPr>
      </w:pPr>
    </w:p>
    <w:p w14:paraId="00000019" w14:textId="77777777" w:rsidR="00562C03" w:rsidRDefault="002D0433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14:paraId="0000001A" w14:textId="77777777" w:rsidR="00562C03" w:rsidRDefault="002D0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Delacre, M., </w:t>
      </w:r>
      <w:proofErr w:type="spellStart"/>
      <w:r>
        <w:t>Lakens</w:t>
      </w:r>
      <w:proofErr w:type="spellEnd"/>
      <w:r>
        <w:t xml:space="preserve">, D., &amp; Leys, C. (2017). Why Psychologists Should by Default Use Welch’s t-test Instead of Student’s t-test. International Review of Social Psychology, 30(1), 92–101. DOI: </w:t>
      </w:r>
      <w:hyperlink r:id="rId7">
        <w:r>
          <w:rPr>
            <w:color w:val="1155CC"/>
            <w:u w:val="single"/>
          </w:rPr>
          <w:t>http://doi.org/10.5334/irsp.82</w:t>
        </w:r>
      </w:hyperlink>
    </w:p>
    <w:p w14:paraId="0000001B" w14:textId="2E92B626" w:rsidR="00562C03" w:rsidRDefault="002D0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Please add any additional references here</w:t>
      </w:r>
    </w:p>
    <w:p w14:paraId="4D628FA5" w14:textId="592D7D7D" w:rsidR="005F4BBC" w:rsidRDefault="005F4BBC" w:rsidP="005F4BBC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D22F299" w14:textId="77777777" w:rsidR="009B6A10" w:rsidRPr="005F4BBC" w:rsidRDefault="009B6A10" w:rsidP="005F4BBC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sectPr w:rsidR="009B6A10" w:rsidRPr="005F4BB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D48F5"/>
    <w:multiLevelType w:val="hybridMultilevel"/>
    <w:tmpl w:val="A3AA386C"/>
    <w:lvl w:ilvl="0" w:tplc="DC66E004">
      <w:start w:val="1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448C4"/>
    <w:multiLevelType w:val="multilevel"/>
    <w:tmpl w:val="9BC8C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04726717">
    <w:abstractNumId w:val="1"/>
  </w:num>
  <w:num w:numId="2" w16cid:durableId="6648926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lacre Marie">
    <w15:presenceInfo w15:providerId="AD" w15:userId="S::Marie.Delacre@ulb.be::6ee3b418-2adf-4ddd-b1b2-85bd7302a6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C03"/>
    <w:rsid w:val="00062D5D"/>
    <w:rsid w:val="000648AD"/>
    <w:rsid w:val="000A70BD"/>
    <w:rsid w:val="000F2759"/>
    <w:rsid w:val="00196047"/>
    <w:rsid w:val="001D42D0"/>
    <w:rsid w:val="001D4870"/>
    <w:rsid w:val="00223DD0"/>
    <w:rsid w:val="002B5948"/>
    <w:rsid w:val="002D0433"/>
    <w:rsid w:val="002D2482"/>
    <w:rsid w:val="0032212D"/>
    <w:rsid w:val="00391D50"/>
    <w:rsid w:val="003D0FE4"/>
    <w:rsid w:val="0041382B"/>
    <w:rsid w:val="004B44E8"/>
    <w:rsid w:val="004B58C2"/>
    <w:rsid w:val="00562C03"/>
    <w:rsid w:val="005656EF"/>
    <w:rsid w:val="005F4BBC"/>
    <w:rsid w:val="00606798"/>
    <w:rsid w:val="00674667"/>
    <w:rsid w:val="00675CD9"/>
    <w:rsid w:val="0071078B"/>
    <w:rsid w:val="00712065"/>
    <w:rsid w:val="007435F2"/>
    <w:rsid w:val="00767B73"/>
    <w:rsid w:val="00776AC2"/>
    <w:rsid w:val="007B190D"/>
    <w:rsid w:val="008406B1"/>
    <w:rsid w:val="008709B0"/>
    <w:rsid w:val="008D134A"/>
    <w:rsid w:val="00903582"/>
    <w:rsid w:val="009052BC"/>
    <w:rsid w:val="009347F2"/>
    <w:rsid w:val="009538BA"/>
    <w:rsid w:val="00996E6C"/>
    <w:rsid w:val="009B6A10"/>
    <w:rsid w:val="00A66DC3"/>
    <w:rsid w:val="00A757A0"/>
    <w:rsid w:val="00BB38F5"/>
    <w:rsid w:val="00C558E4"/>
    <w:rsid w:val="00D96F2F"/>
    <w:rsid w:val="00DA07D6"/>
    <w:rsid w:val="00DA3BB2"/>
    <w:rsid w:val="00E43EDF"/>
    <w:rsid w:val="00E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994F"/>
  <w15:docId w15:val="{46400F9D-96AE-4044-9060-9F1E4A82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il">
    <w:name w:val="il"/>
    <w:basedOn w:val="Policepardfaut"/>
    <w:rsid w:val="008D134A"/>
  </w:style>
  <w:style w:type="character" w:styleId="Textedelespacerserv">
    <w:name w:val="Placeholder Text"/>
    <w:basedOn w:val="Policepardfaut"/>
    <w:uiPriority w:val="99"/>
    <w:semiHidden/>
    <w:rsid w:val="0071078B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76AC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2212D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9B6A10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DA07D6"/>
    <w:pPr>
      <w:spacing w:line="240" w:lineRule="auto"/>
    </w:pPr>
  </w:style>
  <w:style w:type="character" w:customStyle="1" w:styleId="ztplmc">
    <w:name w:val="ztplmc"/>
    <w:basedOn w:val="Policepardfaut"/>
    <w:rsid w:val="00EE3E49"/>
  </w:style>
  <w:style w:type="character" w:customStyle="1" w:styleId="material-icons-extended">
    <w:name w:val="material-icons-extended"/>
    <w:basedOn w:val="Policepardfaut"/>
    <w:rsid w:val="00EE3E49"/>
  </w:style>
  <w:style w:type="character" w:customStyle="1" w:styleId="q4iawc">
    <w:name w:val="q4iawc"/>
    <w:basedOn w:val="Policepardfaut"/>
    <w:rsid w:val="00EE3E49"/>
  </w:style>
  <w:style w:type="character" w:styleId="Lienhypertextesuivivisit">
    <w:name w:val="FollowedHyperlink"/>
    <w:basedOn w:val="Policepardfaut"/>
    <w:uiPriority w:val="99"/>
    <w:semiHidden/>
    <w:unhideWhenUsed/>
    <w:rsid w:val="00675C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26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i.org/10.5334/irsp.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ips-irsp.com/articles/10.5334/irsp.198/?ref=https://githubhelp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PsOrNnPyrFeR3iueOErUpKyEWA==">AMUW2mXhBECxyNngqhGeyYp+wEgFwVy37uvPrKVkk8JgsdYQ134vw96c+xOZBTlhDXVs2Sl6PeCjjnQqPUNs8GsM0MHzIZQSIAJJY/dDskwzF9bioL7TBJEnLrJfgp0kw08kNxq4/DAg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989</Words>
  <Characters>5441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Correction: Why Psychologists Should by Default Use Welch’s t-test Instead of St</vt:lpstr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mdelacre</dc:creator>
  <cp:lastModifiedBy>Delacre Marie</cp:lastModifiedBy>
  <cp:revision>2</cp:revision>
  <dcterms:created xsi:type="dcterms:W3CDTF">2022-08-30T07:01:00Z</dcterms:created>
  <dcterms:modified xsi:type="dcterms:W3CDTF">2022-08-30T07:01:00Z</dcterms:modified>
</cp:coreProperties>
</file>